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4"/>
        <w:gridCol w:w="7484"/>
      </w:tblGrid>
      <w:tr w:rsidR="009D2994" w:rsidRPr="009D2994" w:rsidTr="004A6813">
        <w:tc>
          <w:tcPr>
            <w:tcW w:w="1804" w:type="dxa"/>
          </w:tcPr>
          <w:p w:rsidR="009D2994" w:rsidRPr="009D2994" w:rsidRDefault="009D2994" w:rsidP="004A6813">
            <w:pPr>
              <w:pStyle w:val="NormalNoindent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b/>
                <w:sz w:val="24"/>
                <w:szCs w:val="24"/>
              </w:rPr>
              <w:t>Time</w:t>
            </w:r>
          </w:p>
        </w:tc>
        <w:tc>
          <w:tcPr>
            <w:tcW w:w="7484" w:type="dxa"/>
          </w:tcPr>
          <w:p w:rsidR="009D2994" w:rsidRPr="009D2994" w:rsidRDefault="009D2994" w:rsidP="004A6813">
            <w:pPr>
              <w:pStyle w:val="NormalNoindent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b/>
                <w:sz w:val="24"/>
                <w:szCs w:val="24"/>
              </w:rPr>
              <w:t>Activity</w:t>
            </w:r>
          </w:p>
        </w:tc>
      </w:tr>
      <w:tr w:rsidR="009D2994" w:rsidRPr="009D2994" w:rsidTr="004A6813">
        <w:trPr>
          <w:trHeight w:val="710"/>
        </w:trPr>
        <w:tc>
          <w:tcPr>
            <w:tcW w:w="1804" w:type="dxa"/>
          </w:tcPr>
          <w:p w:rsidR="009D2994" w:rsidRPr="009D2994" w:rsidRDefault="009D2994" w:rsidP="004A6813">
            <w:pPr>
              <w:pStyle w:val="NormalNoindent"/>
              <w:rPr>
                <w:rFonts w:asciiTheme="minorHAnsi" w:hAnsiTheme="minorHAnsi" w:cs="Arial"/>
                <w:b/>
                <w:i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b/>
                <w:i/>
                <w:sz w:val="24"/>
                <w:szCs w:val="24"/>
              </w:rPr>
              <w:t>09:00</w:t>
            </w:r>
            <w:r w:rsidR="00042800">
              <w:rPr>
                <w:rFonts w:asciiTheme="minorHAnsi" w:hAnsiTheme="minorHAnsi" w:cs="Arial"/>
                <w:b/>
                <w:i/>
                <w:sz w:val="24"/>
                <w:szCs w:val="24"/>
              </w:rPr>
              <w:t xml:space="preserve"> AM</w:t>
            </w:r>
            <w:r w:rsidRPr="009D2994">
              <w:rPr>
                <w:rFonts w:asciiTheme="minorHAnsi" w:hAnsiTheme="minorHAnsi" w:cs="Arial"/>
                <w:b/>
                <w:i/>
                <w:sz w:val="24"/>
                <w:szCs w:val="24"/>
              </w:rPr>
              <w:t xml:space="preserve"> – 09:15</w:t>
            </w:r>
            <w:r w:rsidR="00042800">
              <w:rPr>
                <w:rFonts w:asciiTheme="minorHAnsi" w:hAnsiTheme="minorHAnsi" w:cs="Arial"/>
                <w:b/>
                <w:i/>
                <w:sz w:val="24"/>
                <w:szCs w:val="24"/>
              </w:rPr>
              <w:t xml:space="preserve"> AM</w:t>
            </w:r>
          </w:p>
        </w:tc>
        <w:tc>
          <w:tcPr>
            <w:tcW w:w="7484" w:type="dxa"/>
          </w:tcPr>
          <w:p w:rsidR="009D2994" w:rsidRPr="009D2994" w:rsidRDefault="009D2994" w:rsidP="004A6813">
            <w:pPr>
              <w:pStyle w:val="NormalNoindent"/>
              <w:rPr>
                <w:rFonts w:asciiTheme="minorHAnsi" w:hAnsiTheme="minorHAnsi" w:cs="Arial"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sz w:val="24"/>
                <w:szCs w:val="24"/>
              </w:rPr>
              <w:t>Meet Dean of the Program</w:t>
            </w:r>
          </w:p>
          <w:p w:rsidR="009D2994" w:rsidRPr="009D2994" w:rsidRDefault="009D2994" w:rsidP="009D2994">
            <w:pPr>
              <w:pStyle w:val="NormalNoindent"/>
              <w:numPr>
                <w:ilvl w:val="0"/>
                <w:numId w:val="1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sz w:val="24"/>
                <w:szCs w:val="24"/>
              </w:rPr>
              <w:t>Explain aim of the visit</w:t>
            </w:r>
          </w:p>
          <w:p w:rsidR="009D2994" w:rsidRPr="009D2994" w:rsidRDefault="009D2994" w:rsidP="009D2994">
            <w:pPr>
              <w:pStyle w:val="NormalNoindent"/>
              <w:numPr>
                <w:ilvl w:val="0"/>
                <w:numId w:val="1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sz w:val="24"/>
                <w:szCs w:val="24"/>
              </w:rPr>
              <w:t>Describe the audit process</w:t>
            </w:r>
          </w:p>
          <w:p w:rsidR="009D2994" w:rsidRPr="009D2994" w:rsidRDefault="009D2994" w:rsidP="004A6813">
            <w:pPr>
              <w:pStyle w:val="NormalNoindent"/>
              <w:ind w:left="360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9D2994" w:rsidRPr="009D2994" w:rsidTr="004A6813">
        <w:tc>
          <w:tcPr>
            <w:tcW w:w="1804" w:type="dxa"/>
          </w:tcPr>
          <w:p w:rsidR="009D2994" w:rsidRPr="009D2994" w:rsidRDefault="00042800" w:rsidP="004A6813">
            <w:pPr>
              <w:pStyle w:val="NormalNoindent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i/>
                <w:sz w:val="24"/>
                <w:szCs w:val="24"/>
              </w:rPr>
              <w:t>09:15 AM</w:t>
            </w:r>
            <w:r w:rsidR="009D2994" w:rsidRPr="009D2994">
              <w:rPr>
                <w:rFonts w:asciiTheme="minorHAnsi" w:hAnsiTheme="minorHAnsi" w:cs="Arial"/>
                <w:b/>
                <w:i/>
                <w:sz w:val="24"/>
                <w:szCs w:val="24"/>
              </w:rPr>
              <w:t xml:space="preserve"> – 09:30</w:t>
            </w:r>
            <w:r>
              <w:rPr>
                <w:rFonts w:asciiTheme="minorHAnsi" w:hAnsiTheme="minorHAnsi" w:cs="Arial"/>
                <w:b/>
                <w:i/>
                <w:sz w:val="24"/>
                <w:szCs w:val="24"/>
              </w:rPr>
              <w:t xml:space="preserve"> AM</w:t>
            </w:r>
          </w:p>
        </w:tc>
        <w:tc>
          <w:tcPr>
            <w:tcW w:w="7484" w:type="dxa"/>
          </w:tcPr>
          <w:p w:rsidR="009D2994" w:rsidRPr="009D2994" w:rsidRDefault="009D2994" w:rsidP="004A6813">
            <w:pPr>
              <w:pStyle w:val="NormalNoindent"/>
              <w:rPr>
                <w:rFonts w:asciiTheme="minorHAnsi" w:hAnsiTheme="minorHAnsi" w:cs="Arial"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sz w:val="24"/>
                <w:szCs w:val="24"/>
              </w:rPr>
              <w:t>Meet HOD of the program</w:t>
            </w:r>
          </w:p>
        </w:tc>
      </w:tr>
      <w:tr w:rsidR="009D2994" w:rsidRPr="009D2994" w:rsidTr="004A6813">
        <w:tc>
          <w:tcPr>
            <w:tcW w:w="1804" w:type="dxa"/>
          </w:tcPr>
          <w:p w:rsidR="009D2994" w:rsidRPr="009D2994" w:rsidRDefault="009D2994" w:rsidP="004A6813">
            <w:pPr>
              <w:pStyle w:val="NormalNoindent"/>
              <w:rPr>
                <w:rFonts w:asciiTheme="minorHAnsi" w:hAnsiTheme="minorHAnsi" w:cs="Arial"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b/>
                <w:i/>
                <w:sz w:val="24"/>
                <w:szCs w:val="24"/>
              </w:rPr>
              <w:t xml:space="preserve">09:30 </w:t>
            </w:r>
            <w:r w:rsidR="00042800">
              <w:rPr>
                <w:rFonts w:asciiTheme="minorHAnsi" w:hAnsiTheme="minorHAnsi" w:cs="Arial"/>
                <w:b/>
                <w:i/>
                <w:sz w:val="24"/>
                <w:szCs w:val="24"/>
              </w:rPr>
              <w:t xml:space="preserve">AM </w:t>
            </w:r>
            <w:r w:rsidRPr="009D2994">
              <w:rPr>
                <w:rFonts w:asciiTheme="minorHAnsi" w:hAnsiTheme="minorHAnsi" w:cs="Arial"/>
                <w:b/>
                <w:i/>
                <w:sz w:val="24"/>
                <w:szCs w:val="24"/>
              </w:rPr>
              <w:t>– 10:15</w:t>
            </w:r>
            <w:r w:rsidR="00042800">
              <w:rPr>
                <w:rFonts w:asciiTheme="minorHAnsi" w:hAnsiTheme="minorHAnsi" w:cs="Arial"/>
                <w:b/>
                <w:i/>
                <w:sz w:val="24"/>
                <w:szCs w:val="24"/>
              </w:rPr>
              <w:t xml:space="preserve"> AM</w:t>
            </w:r>
          </w:p>
        </w:tc>
        <w:tc>
          <w:tcPr>
            <w:tcW w:w="7484" w:type="dxa"/>
          </w:tcPr>
          <w:p w:rsidR="009D2994" w:rsidRPr="009D2994" w:rsidRDefault="009D2994" w:rsidP="004A6813">
            <w:pPr>
              <w:pStyle w:val="NormalNoindent"/>
              <w:rPr>
                <w:rFonts w:asciiTheme="minorHAnsi" w:hAnsiTheme="minorHAnsi" w:cs="Arial"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sz w:val="24"/>
                <w:szCs w:val="24"/>
              </w:rPr>
              <w:t>Presentation</w:t>
            </w:r>
          </w:p>
          <w:p w:rsidR="009D2994" w:rsidRPr="009D2994" w:rsidRDefault="009D2994" w:rsidP="009D2994">
            <w:pPr>
              <w:pStyle w:val="NormalNoindent"/>
              <w:numPr>
                <w:ilvl w:val="0"/>
                <w:numId w:val="2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sz w:val="24"/>
                <w:szCs w:val="24"/>
              </w:rPr>
              <w:t>Program Goals</w:t>
            </w:r>
          </w:p>
          <w:p w:rsidR="009D2994" w:rsidRPr="009D2994" w:rsidRDefault="009D2994" w:rsidP="009D2994">
            <w:pPr>
              <w:pStyle w:val="NormalNoindent"/>
              <w:numPr>
                <w:ilvl w:val="0"/>
                <w:numId w:val="2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sz w:val="24"/>
                <w:szCs w:val="24"/>
              </w:rPr>
              <w:t>Curricula Summary</w:t>
            </w:r>
          </w:p>
          <w:p w:rsidR="009D2994" w:rsidRPr="009D2994" w:rsidRDefault="009D2994" w:rsidP="009D2994">
            <w:pPr>
              <w:pStyle w:val="NormalNoindent"/>
              <w:numPr>
                <w:ilvl w:val="0"/>
                <w:numId w:val="2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sz w:val="24"/>
                <w:szCs w:val="24"/>
              </w:rPr>
              <w:t>Faculty Summary</w:t>
            </w:r>
          </w:p>
          <w:p w:rsidR="009D2994" w:rsidRPr="009D2994" w:rsidRDefault="009D2994" w:rsidP="009D2994">
            <w:pPr>
              <w:pStyle w:val="NormalNoindent"/>
              <w:numPr>
                <w:ilvl w:val="0"/>
                <w:numId w:val="2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sz w:val="24"/>
                <w:szCs w:val="24"/>
              </w:rPr>
              <w:t>Student Summary</w:t>
            </w:r>
          </w:p>
          <w:p w:rsidR="009D2994" w:rsidRPr="009D2994" w:rsidRDefault="009D2994" w:rsidP="009D2994">
            <w:pPr>
              <w:pStyle w:val="NormalNoindent"/>
              <w:numPr>
                <w:ilvl w:val="0"/>
                <w:numId w:val="2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sz w:val="24"/>
                <w:szCs w:val="24"/>
              </w:rPr>
              <w:t>Infrastructure Summary</w:t>
            </w:r>
          </w:p>
          <w:p w:rsidR="009D2994" w:rsidRPr="009D2994" w:rsidRDefault="009D2994" w:rsidP="009D2994">
            <w:pPr>
              <w:pStyle w:val="NormalNoindent"/>
              <w:numPr>
                <w:ilvl w:val="0"/>
                <w:numId w:val="2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sz w:val="24"/>
                <w:szCs w:val="24"/>
              </w:rPr>
              <w:t>Alumni Summary</w:t>
            </w:r>
          </w:p>
          <w:p w:rsidR="009D2994" w:rsidRPr="009D2994" w:rsidRDefault="009D2994" w:rsidP="009D2994">
            <w:pPr>
              <w:pStyle w:val="NormalNoindent"/>
              <w:numPr>
                <w:ilvl w:val="0"/>
                <w:numId w:val="2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sz w:val="24"/>
                <w:szCs w:val="24"/>
              </w:rPr>
              <w:t>Q/A</w:t>
            </w:r>
          </w:p>
          <w:p w:rsidR="009D2994" w:rsidRPr="009D2994" w:rsidRDefault="009D2994" w:rsidP="004A6813">
            <w:pPr>
              <w:pStyle w:val="NormalNoindent"/>
              <w:rPr>
                <w:rFonts w:asciiTheme="minorHAnsi" w:hAnsiTheme="minorHAnsi" w:cs="Arial"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sz w:val="24"/>
                <w:szCs w:val="24"/>
              </w:rPr>
              <w:t>Members</w:t>
            </w:r>
          </w:p>
          <w:p w:rsidR="009D2994" w:rsidRPr="009D2994" w:rsidRDefault="009D2994" w:rsidP="009D2994">
            <w:pPr>
              <w:pStyle w:val="NormalNoindent"/>
              <w:numPr>
                <w:ilvl w:val="0"/>
                <w:numId w:val="2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sz w:val="24"/>
                <w:szCs w:val="24"/>
              </w:rPr>
              <w:t>HOD</w:t>
            </w:r>
          </w:p>
          <w:p w:rsidR="009D2994" w:rsidRPr="009D2994" w:rsidRDefault="009D2994" w:rsidP="009D2994">
            <w:pPr>
              <w:pStyle w:val="NormalNoindent"/>
              <w:numPr>
                <w:ilvl w:val="0"/>
                <w:numId w:val="2"/>
              </w:numPr>
              <w:rPr>
                <w:rFonts w:asciiTheme="minorHAnsi" w:hAnsiTheme="minorHAnsi" w:cs="Arial"/>
                <w:color w:val="92D050"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color w:val="92D050"/>
                <w:sz w:val="24"/>
                <w:szCs w:val="24"/>
              </w:rPr>
              <w:t>All Faculty</w:t>
            </w:r>
          </w:p>
          <w:p w:rsidR="009D2994" w:rsidRPr="009D2994" w:rsidRDefault="009D2994" w:rsidP="004A6813">
            <w:pPr>
              <w:pStyle w:val="NormalNoindent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9D2994" w:rsidRPr="009D2994" w:rsidTr="004A6813">
        <w:tc>
          <w:tcPr>
            <w:tcW w:w="1804" w:type="dxa"/>
          </w:tcPr>
          <w:p w:rsidR="009D2994" w:rsidRPr="009D2994" w:rsidRDefault="009D2994" w:rsidP="004A6813">
            <w:pPr>
              <w:pStyle w:val="NormalNoindent"/>
              <w:rPr>
                <w:rFonts w:asciiTheme="minorHAnsi" w:hAnsiTheme="minorHAnsi" w:cs="Arial"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b/>
                <w:i/>
                <w:sz w:val="24"/>
                <w:szCs w:val="24"/>
              </w:rPr>
              <w:t xml:space="preserve">10:15 </w:t>
            </w:r>
            <w:r w:rsidR="00042800">
              <w:rPr>
                <w:rFonts w:asciiTheme="minorHAnsi" w:hAnsiTheme="minorHAnsi" w:cs="Arial"/>
                <w:b/>
                <w:i/>
                <w:sz w:val="24"/>
                <w:szCs w:val="24"/>
              </w:rPr>
              <w:t xml:space="preserve">AM </w:t>
            </w:r>
            <w:r w:rsidRPr="009D2994">
              <w:rPr>
                <w:rFonts w:asciiTheme="minorHAnsi" w:hAnsiTheme="minorHAnsi" w:cs="Arial"/>
                <w:b/>
                <w:i/>
                <w:sz w:val="24"/>
                <w:szCs w:val="24"/>
              </w:rPr>
              <w:t>– 11:30</w:t>
            </w:r>
            <w:r w:rsidR="00042800">
              <w:rPr>
                <w:rFonts w:asciiTheme="minorHAnsi" w:hAnsiTheme="minorHAnsi" w:cs="Arial"/>
                <w:b/>
                <w:i/>
                <w:sz w:val="24"/>
                <w:szCs w:val="24"/>
              </w:rPr>
              <w:t xml:space="preserve"> AM</w:t>
            </w:r>
          </w:p>
        </w:tc>
        <w:tc>
          <w:tcPr>
            <w:tcW w:w="7484" w:type="dxa"/>
          </w:tcPr>
          <w:p w:rsidR="009D2994" w:rsidRPr="009D2994" w:rsidRDefault="009D2994" w:rsidP="00042800">
            <w:pPr>
              <w:pStyle w:val="NormalNoindent"/>
              <w:ind w:left="360"/>
              <w:rPr>
                <w:ins w:id="0" w:author="Onaiza Maqbool" w:date="2018-10-02T12:08:00Z"/>
                <w:rFonts w:asciiTheme="minorHAnsi" w:hAnsiTheme="minorHAnsi" w:cs="Arial"/>
                <w:sz w:val="24"/>
                <w:szCs w:val="24"/>
              </w:rPr>
            </w:pPr>
          </w:p>
          <w:p w:rsidR="009D2994" w:rsidRDefault="009D2994" w:rsidP="009D2994">
            <w:pPr>
              <w:pStyle w:val="NormalNoindent"/>
              <w:rPr>
                <w:rFonts w:asciiTheme="minorHAnsi" w:hAnsiTheme="minorHAnsi" w:cs="Arial"/>
                <w:sz w:val="24"/>
                <w:szCs w:val="24"/>
              </w:rPr>
            </w:pPr>
          </w:p>
          <w:p w:rsidR="009D2994" w:rsidRPr="009D2994" w:rsidRDefault="009D2994" w:rsidP="009D2994">
            <w:pPr>
              <w:pStyle w:val="NormalNoindent"/>
              <w:rPr>
                <w:rFonts w:asciiTheme="minorHAnsi" w:hAnsiTheme="minorHAnsi" w:cs="Arial"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sz w:val="24"/>
                <w:szCs w:val="24"/>
              </w:rPr>
              <w:t>Faculty Meeting</w:t>
            </w:r>
          </w:p>
          <w:p w:rsidR="009D2994" w:rsidRPr="009D2994" w:rsidRDefault="009D2994" w:rsidP="009D2994">
            <w:pPr>
              <w:pStyle w:val="NormalNoindent"/>
              <w:numPr>
                <w:ilvl w:val="0"/>
                <w:numId w:val="3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sz w:val="24"/>
                <w:szCs w:val="24"/>
              </w:rPr>
              <w:t>Around 10 min per faculty</w:t>
            </w:r>
          </w:p>
          <w:p w:rsidR="009D2994" w:rsidRPr="009D2994" w:rsidRDefault="009D2994" w:rsidP="009D2994">
            <w:pPr>
              <w:pStyle w:val="NormalNoindent"/>
              <w:numPr>
                <w:ilvl w:val="0"/>
                <w:numId w:val="3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sz w:val="24"/>
                <w:szCs w:val="24"/>
              </w:rPr>
              <w:t>Graduation</w:t>
            </w:r>
          </w:p>
          <w:p w:rsidR="009D2994" w:rsidRPr="009D2994" w:rsidRDefault="009D2994" w:rsidP="009D2994">
            <w:pPr>
              <w:pStyle w:val="NormalNoindent"/>
              <w:numPr>
                <w:ilvl w:val="0"/>
                <w:numId w:val="3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sz w:val="24"/>
                <w:szCs w:val="24"/>
              </w:rPr>
              <w:t>Personal Background</w:t>
            </w:r>
          </w:p>
          <w:p w:rsidR="009D2994" w:rsidRPr="009D2994" w:rsidRDefault="009D2994" w:rsidP="009D2994">
            <w:pPr>
              <w:pStyle w:val="NormalNoindent"/>
              <w:numPr>
                <w:ilvl w:val="0"/>
                <w:numId w:val="3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sz w:val="24"/>
                <w:szCs w:val="24"/>
              </w:rPr>
              <w:t>Area of Interest</w:t>
            </w:r>
          </w:p>
          <w:p w:rsidR="009D2994" w:rsidRPr="009D2994" w:rsidRDefault="009D2994" w:rsidP="009D2994">
            <w:pPr>
              <w:pStyle w:val="NormalNoindent"/>
              <w:numPr>
                <w:ilvl w:val="0"/>
                <w:numId w:val="3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sz w:val="24"/>
                <w:szCs w:val="24"/>
              </w:rPr>
              <w:t>Perception about the program, Students and peers</w:t>
            </w:r>
          </w:p>
          <w:p w:rsidR="009D2994" w:rsidRPr="009D2994" w:rsidRDefault="009D2994" w:rsidP="009D2994">
            <w:pPr>
              <w:pStyle w:val="NormalNoindent"/>
              <w:numPr>
                <w:ilvl w:val="0"/>
                <w:numId w:val="3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sz w:val="24"/>
                <w:szCs w:val="24"/>
              </w:rPr>
              <w:t>Opportunities for professional growth</w:t>
            </w:r>
          </w:p>
          <w:p w:rsidR="009D2994" w:rsidRPr="009D2994" w:rsidRDefault="009D2994" w:rsidP="009D2994">
            <w:pPr>
              <w:pStyle w:val="NormalNoindent"/>
              <w:numPr>
                <w:ilvl w:val="0"/>
                <w:numId w:val="3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sz w:val="24"/>
                <w:szCs w:val="24"/>
              </w:rPr>
              <w:t>Research opportunities</w:t>
            </w:r>
          </w:p>
          <w:p w:rsidR="009D2994" w:rsidRPr="009D2994" w:rsidRDefault="009D2994" w:rsidP="009D2994">
            <w:pPr>
              <w:pStyle w:val="NormalNoindent"/>
              <w:numPr>
                <w:ilvl w:val="0"/>
                <w:numId w:val="3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sz w:val="24"/>
                <w:szCs w:val="24"/>
              </w:rPr>
              <w:t>Salary perception</w:t>
            </w:r>
          </w:p>
          <w:p w:rsidR="009D2994" w:rsidRPr="009D2994" w:rsidRDefault="009D2994" w:rsidP="009D2994">
            <w:pPr>
              <w:pStyle w:val="NormalNoindent"/>
              <w:numPr>
                <w:ilvl w:val="0"/>
                <w:numId w:val="3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sz w:val="24"/>
                <w:szCs w:val="24"/>
              </w:rPr>
              <w:t>Teaching Load</w:t>
            </w:r>
          </w:p>
          <w:p w:rsidR="009D2994" w:rsidRPr="009D2994" w:rsidRDefault="009D2994" w:rsidP="004A6813">
            <w:pPr>
              <w:pStyle w:val="NormalNoindent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9D2994" w:rsidRPr="009D2994" w:rsidTr="004A6813">
        <w:tc>
          <w:tcPr>
            <w:tcW w:w="1804" w:type="dxa"/>
          </w:tcPr>
          <w:p w:rsidR="009D2994" w:rsidRPr="009D2994" w:rsidRDefault="009D2994" w:rsidP="004A6813">
            <w:pPr>
              <w:pStyle w:val="NormalNoindent"/>
              <w:rPr>
                <w:rFonts w:asciiTheme="minorHAnsi" w:hAnsiTheme="minorHAnsi" w:cs="Arial"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b/>
                <w:i/>
                <w:sz w:val="24"/>
                <w:szCs w:val="24"/>
              </w:rPr>
              <w:t>11:30</w:t>
            </w:r>
            <w:r w:rsidR="00042800">
              <w:rPr>
                <w:rFonts w:asciiTheme="minorHAnsi" w:hAnsiTheme="minorHAnsi" w:cs="Arial"/>
                <w:b/>
                <w:i/>
                <w:sz w:val="24"/>
                <w:szCs w:val="24"/>
              </w:rPr>
              <w:t>AM</w:t>
            </w:r>
            <w:r w:rsidRPr="009D2994">
              <w:rPr>
                <w:rFonts w:asciiTheme="minorHAnsi" w:hAnsiTheme="minorHAnsi" w:cs="Arial"/>
                <w:b/>
                <w:i/>
                <w:sz w:val="24"/>
                <w:szCs w:val="24"/>
              </w:rPr>
              <w:t xml:space="preserve"> – 12:30</w:t>
            </w:r>
            <w:r w:rsidR="00042800">
              <w:rPr>
                <w:rFonts w:asciiTheme="minorHAnsi" w:hAnsiTheme="minorHAnsi" w:cs="Arial"/>
                <w:b/>
                <w:i/>
                <w:sz w:val="24"/>
                <w:szCs w:val="24"/>
              </w:rPr>
              <w:t>PM</w:t>
            </w:r>
          </w:p>
        </w:tc>
        <w:tc>
          <w:tcPr>
            <w:tcW w:w="7484" w:type="dxa"/>
          </w:tcPr>
          <w:p w:rsidR="009D2994" w:rsidRPr="009D2994" w:rsidRDefault="009D2994" w:rsidP="004A6813">
            <w:pPr>
              <w:pStyle w:val="NormalNoindent"/>
              <w:rPr>
                <w:rFonts w:asciiTheme="minorHAnsi" w:hAnsiTheme="minorHAnsi" w:cs="Arial"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sz w:val="24"/>
                <w:szCs w:val="24"/>
              </w:rPr>
              <w:t>Infrastructure Visit</w:t>
            </w:r>
          </w:p>
          <w:p w:rsidR="009D2994" w:rsidRPr="009D2994" w:rsidRDefault="009D2994" w:rsidP="009D2994">
            <w:pPr>
              <w:pStyle w:val="NormalNoindent"/>
              <w:numPr>
                <w:ilvl w:val="0"/>
                <w:numId w:val="4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sz w:val="24"/>
                <w:szCs w:val="24"/>
              </w:rPr>
              <w:t>Lab Audit</w:t>
            </w:r>
          </w:p>
          <w:p w:rsidR="009D2994" w:rsidRPr="009D2994" w:rsidRDefault="009D2994" w:rsidP="009D2994">
            <w:pPr>
              <w:pStyle w:val="NormalNoindent"/>
              <w:numPr>
                <w:ilvl w:val="0"/>
                <w:numId w:val="4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sz w:val="24"/>
                <w:szCs w:val="24"/>
              </w:rPr>
              <w:t>Library</w:t>
            </w:r>
          </w:p>
          <w:p w:rsidR="009D2994" w:rsidRPr="009D2994" w:rsidRDefault="009D2994" w:rsidP="009D2994">
            <w:pPr>
              <w:pStyle w:val="NormalNoindent"/>
              <w:numPr>
                <w:ilvl w:val="0"/>
                <w:numId w:val="4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sz w:val="24"/>
                <w:szCs w:val="24"/>
              </w:rPr>
              <w:t>Classrooms</w:t>
            </w:r>
          </w:p>
          <w:p w:rsidR="009D2994" w:rsidRPr="009D2994" w:rsidRDefault="009D2994" w:rsidP="009D2994">
            <w:pPr>
              <w:pStyle w:val="NormalNoindent"/>
              <w:numPr>
                <w:ilvl w:val="0"/>
                <w:numId w:val="4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sz w:val="24"/>
                <w:szCs w:val="24"/>
              </w:rPr>
              <w:t>Faculty Offices</w:t>
            </w:r>
          </w:p>
          <w:p w:rsidR="009D2994" w:rsidRPr="009D2994" w:rsidRDefault="009D2994" w:rsidP="004A6813">
            <w:pPr>
              <w:pStyle w:val="NormalNoindent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9D2994" w:rsidRPr="009D2994" w:rsidTr="004A6813">
        <w:tc>
          <w:tcPr>
            <w:tcW w:w="1804" w:type="dxa"/>
          </w:tcPr>
          <w:p w:rsidR="009D2994" w:rsidRPr="009D2994" w:rsidRDefault="009D2994" w:rsidP="004A6813">
            <w:pPr>
              <w:pStyle w:val="NormalNoindent"/>
              <w:rPr>
                <w:rFonts w:asciiTheme="minorHAnsi" w:hAnsiTheme="minorHAnsi" w:cs="Arial"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b/>
                <w:i/>
                <w:sz w:val="24"/>
                <w:szCs w:val="24"/>
              </w:rPr>
              <w:t>12:30</w:t>
            </w:r>
            <w:r w:rsidR="00042800">
              <w:rPr>
                <w:rFonts w:asciiTheme="minorHAnsi" w:hAnsiTheme="minorHAnsi" w:cs="Arial"/>
                <w:b/>
                <w:i/>
                <w:sz w:val="24"/>
                <w:szCs w:val="24"/>
              </w:rPr>
              <w:t xml:space="preserve"> PM </w:t>
            </w:r>
            <w:r w:rsidRPr="009D2994">
              <w:rPr>
                <w:rFonts w:asciiTheme="minorHAnsi" w:hAnsiTheme="minorHAnsi" w:cs="Arial"/>
                <w:b/>
                <w:i/>
                <w:sz w:val="24"/>
                <w:szCs w:val="24"/>
              </w:rPr>
              <w:t>- 1:30</w:t>
            </w:r>
            <w:r w:rsidR="00042800">
              <w:rPr>
                <w:rFonts w:asciiTheme="minorHAnsi" w:hAnsiTheme="minorHAnsi" w:cs="Arial"/>
                <w:b/>
                <w:i/>
                <w:sz w:val="24"/>
                <w:szCs w:val="24"/>
              </w:rPr>
              <w:t xml:space="preserve"> PM</w:t>
            </w:r>
          </w:p>
        </w:tc>
        <w:tc>
          <w:tcPr>
            <w:tcW w:w="7484" w:type="dxa"/>
          </w:tcPr>
          <w:p w:rsidR="009D2994" w:rsidRPr="009D2994" w:rsidRDefault="009D2994" w:rsidP="004A6813">
            <w:pPr>
              <w:pStyle w:val="NormalNoindent"/>
              <w:rPr>
                <w:rFonts w:asciiTheme="minorHAnsi" w:hAnsiTheme="minorHAnsi" w:cs="Arial"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sz w:val="24"/>
                <w:szCs w:val="24"/>
              </w:rPr>
              <w:t>Course Audit</w:t>
            </w:r>
          </w:p>
          <w:p w:rsidR="009D2994" w:rsidRPr="009D2994" w:rsidRDefault="009D2994" w:rsidP="009D2994">
            <w:pPr>
              <w:pStyle w:val="NormalNoindent"/>
              <w:numPr>
                <w:ilvl w:val="0"/>
                <w:numId w:val="5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sz w:val="24"/>
                <w:szCs w:val="24"/>
              </w:rPr>
              <w:t>Course file</w:t>
            </w:r>
          </w:p>
          <w:p w:rsidR="009D2994" w:rsidRPr="009D2994" w:rsidRDefault="009D2994" w:rsidP="009D2994">
            <w:pPr>
              <w:pStyle w:val="NormalNoindent"/>
              <w:numPr>
                <w:ilvl w:val="0"/>
                <w:numId w:val="5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sz w:val="24"/>
                <w:szCs w:val="24"/>
              </w:rPr>
              <w:t>Attendance</w:t>
            </w:r>
          </w:p>
          <w:p w:rsidR="009D2994" w:rsidRPr="009D2994" w:rsidRDefault="009D2994" w:rsidP="009D2994">
            <w:pPr>
              <w:pStyle w:val="NormalNoindent"/>
              <w:numPr>
                <w:ilvl w:val="0"/>
                <w:numId w:val="5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sz w:val="24"/>
                <w:szCs w:val="24"/>
              </w:rPr>
              <w:t>Teaching Log</w:t>
            </w:r>
          </w:p>
          <w:p w:rsidR="009D2994" w:rsidRPr="009D2994" w:rsidRDefault="009D2994" w:rsidP="009D2994">
            <w:pPr>
              <w:pStyle w:val="NormalNoindent"/>
              <w:numPr>
                <w:ilvl w:val="0"/>
                <w:numId w:val="5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sz w:val="24"/>
                <w:szCs w:val="24"/>
              </w:rPr>
              <w:t>Examination Record</w:t>
            </w:r>
          </w:p>
          <w:p w:rsidR="009D2994" w:rsidRPr="009D2994" w:rsidRDefault="009D2994" w:rsidP="009D2994">
            <w:pPr>
              <w:pStyle w:val="NormalNoindent"/>
              <w:numPr>
                <w:ilvl w:val="0"/>
                <w:numId w:val="5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sz w:val="24"/>
                <w:szCs w:val="24"/>
              </w:rPr>
              <w:lastRenderedPageBreak/>
              <w:t>Sessional Record</w:t>
            </w:r>
          </w:p>
          <w:p w:rsidR="009D2994" w:rsidRPr="009D2994" w:rsidRDefault="009D2994" w:rsidP="009D2994">
            <w:pPr>
              <w:pStyle w:val="NormalNoindent"/>
              <w:numPr>
                <w:ilvl w:val="0"/>
                <w:numId w:val="5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sz w:val="24"/>
                <w:szCs w:val="24"/>
              </w:rPr>
              <w:t>Evaluation Instruments</w:t>
            </w:r>
          </w:p>
          <w:p w:rsidR="009D2994" w:rsidRPr="009D2994" w:rsidRDefault="009D2994" w:rsidP="009D2994">
            <w:pPr>
              <w:pStyle w:val="NormalNoindent"/>
              <w:numPr>
                <w:ilvl w:val="0"/>
                <w:numId w:val="5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sz w:val="24"/>
                <w:szCs w:val="24"/>
              </w:rPr>
              <w:t>Projects</w:t>
            </w:r>
          </w:p>
          <w:p w:rsidR="009D2994" w:rsidRPr="009D2994" w:rsidRDefault="009D2994" w:rsidP="004A6813">
            <w:pPr>
              <w:pStyle w:val="NormalNoindent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9D2994" w:rsidRPr="009D2994" w:rsidTr="004A6813">
        <w:tc>
          <w:tcPr>
            <w:tcW w:w="1804" w:type="dxa"/>
          </w:tcPr>
          <w:p w:rsidR="009D2994" w:rsidRPr="009D2994" w:rsidRDefault="009D2994" w:rsidP="004A6813">
            <w:pPr>
              <w:pStyle w:val="NormalNoindent"/>
              <w:rPr>
                <w:rFonts w:asciiTheme="minorHAnsi" w:hAnsiTheme="minorHAnsi" w:cs="Arial"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b/>
                <w:i/>
                <w:sz w:val="24"/>
                <w:szCs w:val="24"/>
              </w:rPr>
              <w:lastRenderedPageBreak/>
              <w:t>1:30</w:t>
            </w:r>
            <w:r w:rsidR="00042800">
              <w:rPr>
                <w:rFonts w:asciiTheme="minorHAnsi" w:hAnsiTheme="minorHAnsi" w:cs="Arial"/>
                <w:b/>
                <w:i/>
                <w:sz w:val="24"/>
                <w:szCs w:val="24"/>
              </w:rPr>
              <w:t xml:space="preserve"> PM </w:t>
            </w:r>
            <w:r w:rsidRPr="009D2994">
              <w:rPr>
                <w:rFonts w:asciiTheme="minorHAnsi" w:hAnsiTheme="minorHAnsi" w:cs="Arial"/>
                <w:b/>
                <w:i/>
                <w:sz w:val="24"/>
                <w:szCs w:val="24"/>
              </w:rPr>
              <w:t>-</w:t>
            </w:r>
            <w:r w:rsidR="00042800">
              <w:rPr>
                <w:rFonts w:asciiTheme="minorHAnsi" w:hAnsiTheme="minorHAnsi" w:cs="Arial"/>
                <w:b/>
                <w:i/>
                <w:sz w:val="24"/>
                <w:szCs w:val="24"/>
              </w:rPr>
              <w:t xml:space="preserve"> </w:t>
            </w:r>
            <w:r w:rsidRPr="009D2994">
              <w:rPr>
                <w:rFonts w:asciiTheme="minorHAnsi" w:hAnsiTheme="minorHAnsi" w:cs="Arial"/>
                <w:b/>
                <w:i/>
                <w:sz w:val="24"/>
                <w:szCs w:val="24"/>
              </w:rPr>
              <w:t>2:00</w:t>
            </w:r>
            <w:r w:rsidR="00042800">
              <w:rPr>
                <w:rFonts w:asciiTheme="minorHAnsi" w:hAnsiTheme="minorHAnsi" w:cs="Arial"/>
                <w:b/>
                <w:i/>
                <w:sz w:val="24"/>
                <w:szCs w:val="24"/>
              </w:rPr>
              <w:t xml:space="preserve"> PM</w:t>
            </w:r>
          </w:p>
        </w:tc>
        <w:tc>
          <w:tcPr>
            <w:tcW w:w="7484" w:type="dxa"/>
          </w:tcPr>
          <w:p w:rsidR="009D2994" w:rsidRPr="009D2994" w:rsidRDefault="009D2994" w:rsidP="004A6813">
            <w:pPr>
              <w:pStyle w:val="NormalNoindent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 w:rsidRPr="009D2994">
              <w:rPr>
                <w:rFonts w:asciiTheme="minorHAnsi" w:hAnsiTheme="minorHAnsi" w:cs="Arial"/>
                <w:sz w:val="24"/>
                <w:szCs w:val="24"/>
              </w:rPr>
              <w:t>Zuhar</w:t>
            </w:r>
            <w:proofErr w:type="spellEnd"/>
            <w:r w:rsidRPr="009D2994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9D2994">
              <w:rPr>
                <w:rFonts w:asciiTheme="minorHAnsi" w:hAnsiTheme="minorHAnsi" w:cs="Arial"/>
                <w:sz w:val="24"/>
                <w:szCs w:val="24"/>
              </w:rPr>
              <w:t>Prayer+Lunch</w:t>
            </w:r>
            <w:proofErr w:type="spellEnd"/>
          </w:p>
          <w:p w:rsidR="009D2994" w:rsidRPr="009D2994" w:rsidRDefault="009D2994" w:rsidP="004A6813">
            <w:pPr>
              <w:pStyle w:val="NormalNoindent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9D2994" w:rsidRPr="009D2994" w:rsidTr="004A6813">
        <w:tc>
          <w:tcPr>
            <w:tcW w:w="1804" w:type="dxa"/>
          </w:tcPr>
          <w:p w:rsidR="009D2994" w:rsidRPr="009D2994" w:rsidRDefault="009D2994" w:rsidP="004A6813">
            <w:pPr>
              <w:pStyle w:val="NormalNoindent"/>
              <w:rPr>
                <w:rFonts w:asciiTheme="minorHAnsi" w:hAnsiTheme="minorHAnsi" w:cs="Arial"/>
                <w:b/>
                <w:i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b/>
                <w:i/>
                <w:sz w:val="24"/>
                <w:szCs w:val="24"/>
              </w:rPr>
              <w:t>2:00</w:t>
            </w:r>
            <w:r w:rsidR="00042800">
              <w:rPr>
                <w:rFonts w:asciiTheme="minorHAnsi" w:hAnsiTheme="minorHAnsi" w:cs="Arial"/>
                <w:b/>
                <w:i/>
                <w:sz w:val="24"/>
                <w:szCs w:val="24"/>
              </w:rPr>
              <w:t xml:space="preserve"> PM</w:t>
            </w:r>
            <w:r w:rsidRPr="009D2994">
              <w:rPr>
                <w:rFonts w:asciiTheme="minorHAnsi" w:hAnsiTheme="minorHAnsi" w:cs="Arial"/>
                <w:b/>
                <w:i/>
                <w:sz w:val="24"/>
                <w:szCs w:val="24"/>
              </w:rPr>
              <w:t xml:space="preserve"> – 3:00</w:t>
            </w:r>
            <w:r w:rsidR="00042800">
              <w:rPr>
                <w:rFonts w:asciiTheme="minorHAnsi" w:hAnsiTheme="minorHAnsi" w:cs="Arial"/>
                <w:b/>
                <w:i/>
                <w:sz w:val="24"/>
                <w:szCs w:val="24"/>
              </w:rPr>
              <w:t xml:space="preserve"> PM</w:t>
            </w:r>
          </w:p>
        </w:tc>
        <w:tc>
          <w:tcPr>
            <w:tcW w:w="7484" w:type="dxa"/>
          </w:tcPr>
          <w:p w:rsidR="009D2994" w:rsidRPr="009D2994" w:rsidRDefault="009D2994" w:rsidP="009D2994">
            <w:pPr>
              <w:pStyle w:val="NormalNoindent"/>
              <w:rPr>
                <w:rFonts w:asciiTheme="minorHAnsi" w:hAnsiTheme="minorHAnsi" w:cs="Arial"/>
                <w:color w:val="FF0000"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color w:val="FF0000"/>
                <w:sz w:val="24"/>
                <w:szCs w:val="24"/>
              </w:rPr>
              <w:t>Faculty Meeting</w:t>
            </w:r>
          </w:p>
          <w:p w:rsidR="009D2994" w:rsidRPr="009D2994" w:rsidRDefault="009D2994" w:rsidP="009D2994">
            <w:pPr>
              <w:pStyle w:val="NormalNoindent"/>
              <w:numPr>
                <w:ilvl w:val="0"/>
                <w:numId w:val="3"/>
              </w:numPr>
              <w:rPr>
                <w:rFonts w:asciiTheme="minorHAnsi" w:hAnsiTheme="minorHAnsi" w:cs="Arial"/>
                <w:color w:val="FF0000"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color w:val="FF0000"/>
                <w:sz w:val="24"/>
                <w:szCs w:val="24"/>
              </w:rPr>
              <w:t>Around 10 min per faculty</w:t>
            </w:r>
          </w:p>
          <w:p w:rsidR="009D2994" w:rsidRPr="009D2994" w:rsidRDefault="009D2994" w:rsidP="009D2994">
            <w:pPr>
              <w:pStyle w:val="NormalNoindent"/>
              <w:numPr>
                <w:ilvl w:val="0"/>
                <w:numId w:val="3"/>
              </w:numPr>
              <w:rPr>
                <w:rFonts w:asciiTheme="minorHAnsi" w:hAnsiTheme="minorHAnsi" w:cs="Arial"/>
                <w:color w:val="FF0000"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color w:val="FF0000"/>
                <w:sz w:val="24"/>
                <w:szCs w:val="24"/>
              </w:rPr>
              <w:t>Graduation</w:t>
            </w:r>
          </w:p>
          <w:p w:rsidR="009D2994" w:rsidRPr="009D2994" w:rsidRDefault="009D2994" w:rsidP="009D2994">
            <w:pPr>
              <w:pStyle w:val="NormalNoindent"/>
              <w:numPr>
                <w:ilvl w:val="0"/>
                <w:numId w:val="3"/>
              </w:numPr>
              <w:rPr>
                <w:rFonts w:asciiTheme="minorHAnsi" w:hAnsiTheme="minorHAnsi" w:cs="Arial"/>
                <w:color w:val="FF0000"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color w:val="FF0000"/>
                <w:sz w:val="24"/>
                <w:szCs w:val="24"/>
              </w:rPr>
              <w:t>Personal Background</w:t>
            </w:r>
          </w:p>
          <w:p w:rsidR="009D2994" w:rsidRPr="009D2994" w:rsidRDefault="009D2994" w:rsidP="009D2994">
            <w:pPr>
              <w:pStyle w:val="NormalNoindent"/>
              <w:numPr>
                <w:ilvl w:val="0"/>
                <w:numId w:val="3"/>
              </w:numPr>
              <w:rPr>
                <w:rFonts w:asciiTheme="minorHAnsi" w:hAnsiTheme="minorHAnsi" w:cs="Arial"/>
                <w:color w:val="FF0000"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color w:val="FF0000"/>
                <w:sz w:val="24"/>
                <w:szCs w:val="24"/>
              </w:rPr>
              <w:t>Area of Interest</w:t>
            </w:r>
          </w:p>
          <w:p w:rsidR="009D2994" w:rsidRPr="009D2994" w:rsidRDefault="009D2994" w:rsidP="009D2994">
            <w:pPr>
              <w:pStyle w:val="NormalNoindent"/>
              <w:numPr>
                <w:ilvl w:val="0"/>
                <w:numId w:val="3"/>
              </w:numPr>
              <w:rPr>
                <w:rFonts w:asciiTheme="minorHAnsi" w:hAnsiTheme="minorHAnsi" w:cs="Arial"/>
                <w:color w:val="FF0000"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color w:val="FF0000"/>
                <w:sz w:val="24"/>
                <w:szCs w:val="24"/>
              </w:rPr>
              <w:t>Perception about the program, Students and peers</w:t>
            </w:r>
          </w:p>
          <w:p w:rsidR="009D2994" w:rsidRPr="009D2994" w:rsidRDefault="009D2994" w:rsidP="009D2994">
            <w:pPr>
              <w:pStyle w:val="NormalNoindent"/>
              <w:numPr>
                <w:ilvl w:val="0"/>
                <w:numId w:val="3"/>
              </w:numPr>
              <w:rPr>
                <w:rFonts w:asciiTheme="minorHAnsi" w:hAnsiTheme="minorHAnsi" w:cs="Arial"/>
                <w:color w:val="FF0000"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color w:val="FF0000"/>
                <w:sz w:val="24"/>
                <w:szCs w:val="24"/>
              </w:rPr>
              <w:t>Opportunities for professional growth</w:t>
            </w:r>
          </w:p>
          <w:p w:rsidR="009D2994" w:rsidRPr="009D2994" w:rsidRDefault="009D2994" w:rsidP="009D2994">
            <w:pPr>
              <w:pStyle w:val="NormalNoindent"/>
              <w:numPr>
                <w:ilvl w:val="0"/>
                <w:numId w:val="3"/>
              </w:numPr>
              <w:rPr>
                <w:rFonts w:asciiTheme="minorHAnsi" w:hAnsiTheme="minorHAnsi" w:cs="Arial"/>
                <w:color w:val="FF0000"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color w:val="FF0000"/>
                <w:sz w:val="24"/>
                <w:szCs w:val="24"/>
              </w:rPr>
              <w:t>Research opportunities</w:t>
            </w:r>
          </w:p>
          <w:p w:rsidR="009D2994" w:rsidRDefault="009D2994" w:rsidP="009D2994">
            <w:pPr>
              <w:pStyle w:val="NormalNoindent"/>
              <w:numPr>
                <w:ilvl w:val="0"/>
                <w:numId w:val="3"/>
              </w:numPr>
              <w:rPr>
                <w:rFonts w:asciiTheme="minorHAnsi" w:hAnsiTheme="minorHAnsi" w:cs="Arial"/>
                <w:color w:val="FF0000"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color w:val="FF0000"/>
                <w:sz w:val="24"/>
                <w:szCs w:val="24"/>
              </w:rPr>
              <w:t>Salary perception</w:t>
            </w:r>
          </w:p>
          <w:p w:rsidR="009D2994" w:rsidRPr="009D2994" w:rsidRDefault="009D2994" w:rsidP="009D2994">
            <w:pPr>
              <w:pStyle w:val="NormalNoindent"/>
              <w:numPr>
                <w:ilvl w:val="0"/>
                <w:numId w:val="3"/>
              </w:numPr>
              <w:rPr>
                <w:rFonts w:asciiTheme="minorHAnsi" w:hAnsiTheme="minorHAnsi" w:cs="Arial"/>
                <w:color w:val="FF0000"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color w:val="FF0000"/>
                <w:sz w:val="24"/>
                <w:szCs w:val="24"/>
              </w:rPr>
              <w:t>Teaching Load</w:t>
            </w:r>
          </w:p>
          <w:p w:rsidR="009D2994" w:rsidRDefault="009D2994" w:rsidP="004A6813">
            <w:pPr>
              <w:pStyle w:val="NormalNoindent"/>
              <w:rPr>
                <w:rFonts w:asciiTheme="minorHAnsi" w:hAnsiTheme="minorHAnsi" w:cs="Arial"/>
                <w:sz w:val="24"/>
                <w:szCs w:val="24"/>
              </w:rPr>
            </w:pPr>
          </w:p>
          <w:p w:rsidR="009D2994" w:rsidRPr="009D2994" w:rsidRDefault="009D2994" w:rsidP="004A6813">
            <w:pPr>
              <w:pStyle w:val="NormalNoindent"/>
              <w:rPr>
                <w:rFonts w:asciiTheme="minorHAnsi" w:hAnsiTheme="minorHAnsi" w:cs="Arial"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sz w:val="24"/>
                <w:szCs w:val="24"/>
              </w:rPr>
              <w:t>Classroom Visit</w:t>
            </w:r>
          </w:p>
          <w:p w:rsidR="009D2994" w:rsidRPr="009D2994" w:rsidRDefault="009D2994" w:rsidP="009D2994">
            <w:pPr>
              <w:pStyle w:val="NormalNoindent"/>
              <w:numPr>
                <w:ilvl w:val="0"/>
                <w:numId w:val="4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sz w:val="24"/>
                <w:szCs w:val="24"/>
              </w:rPr>
              <w:t>Two classrooms 30 min each</w:t>
            </w:r>
          </w:p>
          <w:p w:rsidR="009D2994" w:rsidRPr="009D2994" w:rsidRDefault="009D2994" w:rsidP="009D2994">
            <w:pPr>
              <w:pStyle w:val="NormalNoindent"/>
              <w:numPr>
                <w:ilvl w:val="0"/>
                <w:numId w:val="4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sz w:val="24"/>
                <w:szCs w:val="24"/>
              </w:rPr>
              <w:t>Student Interview</w:t>
            </w:r>
          </w:p>
          <w:p w:rsidR="009D2994" w:rsidRPr="009D2994" w:rsidRDefault="009D2994" w:rsidP="009D2994">
            <w:pPr>
              <w:pStyle w:val="NormalNoindent"/>
              <w:numPr>
                <w:ilvl w:val="0"/>
                <w:numId w:val="4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sz w:val="24"/>
                <w:szCs w:val="24"/>
              </w:rPr>
              <w:t>Student Assessment</w:t>
            </w:r>
          </w:p>
          <w:p w:rsidR="009D2994" w:rsidRPr="009D2994" w:rsidRDefault="009D2994" w:rsidP="009D2994">
            <w:pPr>
              <w:pStyle w:val="NormalNoindent"/>
              <w:numPr>
                <w:ilvl w:val="0"/>
                <w:numId w:val="4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sz w:val="24"/>
                <w:szCs w:val="24"/>
              </w:rPr>
              <w:t>Student Perception</w:t>
            </w:r>
          </w:p>
          <w:p w:rsidR="009D2994" w:rsidRPr="009D2994" w:rsidRDefault="009D2994" w:rsidP="009D2994">
            <w:pPr>
              <w:pStyle w:val="NormalNoindent"/>
              <w:numPr>
                <w:ilvl w:val="0"/>
                <w:numId w:val="4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sz w:val="24"/>
                <w:szCs w:val="24"/>
              </w:rPr>
              <w:t>Student Feedback</w:t>
            </w:r>
          </w:p>
          <w:p w:rsidR="009D2994" w:rsidRPr="009D2994" w:rsidRDefault="009D2994" w:rsidP="004A6813">
            <w:pPr>
              <w:pStyle w:val="NormalNoindent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9D2994" w:rsidRPr="009D2994" w:rsidTr="004A6813">
        <w:tc>
          <w:tcPr>
            <w:tcW w:w="1804" w:type="dxa"/>
          </w:tcPr>
          <w:p w:rsidR="009D2994" w:rsidRPr="009D2994" w:rsidRDefault="009D2994" w:rsidP="004A6813">
            <w:pPr>
              <w:pStyle w:val="NormalNoindent"/>
              <w:rPr>
                <w:rFonts w:asciiTheme="minorHAnsi" w:hAnsiTheme="minorHAnsi" w:cs="Arial"/>
                <w:b/>
                <w:i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b/>
                <w:i/>
                <w:sz w:val="24"/>
                <w:szCs w:val="24"/>
              </w:rPr>
              <w:t>3:00</w:t>
            </w:r>
            <w:r w:rsidR="00042800">
              <w:rPr>
                <w:rFonts w:asciiTheme="minorHAnsi" w:hAnsiTheme="minorHAnsi" w:cs="Arial"/>
                <w:b/>
                <w:i/>
                <w:sz w:val="24"/>
                <w:szCs w:val="24"/>
              </w:rPr>
              <w:t xml:space="preserve"> PM</w:t>
            </w:r>
            <w:r w:rsidRPr="009D2994">
              <w:rPr>
                <w:rFonts w:asciiTheme="minorHAnsi" w:hAnsiTheme="minorHAnsi" w:cs="Arial"/>
                <w:b/>
                <w:i/>
                <w:sz w:val="24"/>
                <w:szCs w:val="24"/>
              </w:rPr>
              <w:t xml:space="preserve"> – 4:00</w:t>
            </w:r>
            <w:r w:rsidR="00042800">
              <w:rPr>
                <w:rFonts w:asciiTheme="minorHAnsi" w:hAnsiTheme="minorHAnsi" w:cs="Arial"/>
                <w:b/>
                <w:i/>
                <w:sz w:val="24"/>
                <w:szCs w:val="24"/>
              </w:rPr>
              <w:t xml:space="preserve"> PM</w:t>
            </w:r>
          </w:p>
        </w:tc>
        <w:tc>
          <w:tcPr>
            <w:tcW w:w="7484" w:type="dxa"/>
          </w:tcPr>
          <w:p w:rsidR="009D2994" w:rsidRPr="009D2994" w:rsidRDefault="009D2994" w:rsidP="004A6813">
            <w:pPr>
              <w:pStyle w:val="NormalNoindent"/>
              <w:rPr>
                <w:rFonts w:asciiTheme="minorHAnsi" w:hAnsiTheme="minorHAnsi" w:cs="Arial"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sz w:val="24"/>
                <w:szCs w:val="24"/>
              </w:rPr>
              <w:t>Forms Filling</w:t>
            </w:r>
          </w:p>
          <w:p w:rsidR="009D2994" w:rsidRPr="009D2994" w:rsidRDefault="009D2994" w:rsidP="004A6813">
            <w:pPr>
              <w:pStyle w:val="NormalNoindent"/>
              <w:rPr>
                <w:rFonts w:asciiTheme="minorHAnsi" w:hAnsiTheme="minorHAnsi" w:cs="Arial"/>
                <w:sz w:val="24"/>
                <w:szCs w:val="24"/>
              </w:rPr>
            </w:pPr>
            <w:bookmarkStart w:id="1" w:name="_GoBack"/>
            <w:bookmarkEnd w:id="1"/>
          </w:p>
        </w:tc>
      </w:tr>
      <w:tr w:rsidR="009D2994" w:rsidRPr="009D2994" w:rsidTr="004A6813">
        <w:tc>
          <w:tcPr>
            <w:tcW w:w="1804" w:type="dxa"/>
          </w:tcPr>
          <w:p w:rsidR="009D2994" w:rsidRPr="009D2994" w:rsidRDefault="009D2994" w:rsidP="004A6813">
            <w:pPr>
              <w:pStyle w:val="NormalNoindent"/>
              <w:rPr>
                <w:rFonts w:asciiTheme="minorHAnsi" w:hAnsiTheme="minorHAnsi" w:cs="Arial"/>
                <w:b/>
                <w:i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b/>
                <w:i/>
                <w:sz w:val="24"/>
                <w:szCs w:val="24"/>
              </w:rPr>
              <w:t>4:00</w:t>
            </w:r>
            <w:r w:rsidR="00042800">
              <w:rPr>
                <w:rFonts w:asciiTheme="minorHAnsi" w:hAnsiTheme="minorHAnsi" w:cs="Arial"/>
                <w:b/>
                <w:i/>
                <w:sz w:val="24"/>
                <w:szCs w:val="24"/>
              </w:rPr>
              <w:t xml:space="preserve"> PM</w:t>
            </w:r>
            <w:r w:rsidRPr="009D2994">
              <w:rPr>
                <w:rFonts w:asciiTheme="minorHAnsi" w:hAnsiTheme="minorHAnsi" w:cs="Arial"/>
                <w:b/>
                <w:i/>
                <w:sz w:val="24"/>
                <w:szCs w:val="24"/>
              </w:rPr>
              <w:t xml:space="preserve"> – 4:30</w:t>
            </w:r>
            <w:r w:rsidR="00042800">
              <w:rPr>
                <w:rFonts w:asciiTheme="minorHAnsi" w:hAnsiTheme="minorHAnsi" w:cs="Arial"/>
                <w:b/>
                <w:i/>
                <w:sz w:val="24"/>
                <w:szCs w:val="24"/>
              </w:rPr>
              <w:t xml:space="preserve"> PM</w:t>
            </w:r>
          </w:p>
        </w:tc>
        <w:tc>
          <w:tcPr>
            <w:tcW w:w="7484" w:type="dxa"/>
          </w:tcPr>
          <w:p w:rsidR="009D2994" w:rsidRPr="009D2994" w:rsidRDefault="009D2994" w:rsidP="004A6813">
            <w:pPr>
              <w:pStyle w:val="NormalNoindent"/>
              <w:rPr>
                <w:rFonts w:asciiTheme="minorHAnsi" w:hAnsiTheme="minorHAnsi" w:cs="Arial"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sz w:val="24"/>
                <w:szCs w:val="24"/>
              </w:rPr>
              <w:t>Meeting with Dean / Exit Meeting</w:t>
            </w:r>
          </w:p>
          <w:p w:rsidR="009D2994" w:rsidRPr="009D2994" w:rsidRDefault="009D2994" w:rsidP="009D2994">
            <w:pPr>
              <w:pStyle w:val="NormalNoindent"/>
              <w:numPr>
                <w:ilvl w:val="0"/>
                <w:numId w:val="6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sz w:val="24"/>
                <w:szCs w:val="24"/>
              </w:rPr>
              <w:t>Findings</w:t>
            </w:r>
          </w:p>
          <w:p w:rsidR="009D2994" w:rsidRPr="009D2994" w:rsidRDefault="009D2994" w:rsidP="009D2994">
            <w:pPr>
              <w:pStyle w:val="NormalNoindent"/>
              <w:numPr>
                <w:ilvl w:val="0"/>
                <w:numId w:val="6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sz w:val="24"/>
                <w:szCs w:val="24"/>
              </w:rPr>
              <w:t>Recommendations</w:t>
            </w:r>
          </w:p>
          <w:p w:rsidR="009D2994" w:rsidRPr="009D2994" w:rsidRDefault="009D2994" w:rsidP="004A6813">
            <w:pPr>
              <w:pStyle w:val="NormalNoindent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9D2994" w:rsidRPr="009D2994" w:rsidTr="004A6813">
        <w:tc>
          <w:tcPr>
            <w:tcW w:w="1804" w:type="dxa"/>
          </w:tcPr>
          <w:p w:rsidR="009D2994" w:rsidRPr="009D2994" w:rsidRDefault="009D2994" w:rsidP="004A6813">
            <w:pPr>
              <w:pStyle w:val="NormalNoindent"/>
              <w:rPr>
                <w:rFonts w:asciiTheme="minorHAnsi" w:hAnsiTheme="minorHAnsi" w:cs="Arial"/>
                <w:b/>
                <w:i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b/>
                <w:i/>
                <w:sz w:val="24"/>
                <w:szCs w:val="24"/>
              </w:rPr>
              <w:t>4:30</w:t>
            </w:r>
            <w:r w:rsidR="00042800">
              <w:rPr>
                <w:rFonts w:asciiTheme="minorHAnsi" w:hAnsiTheme="minorHAnsi" w:cs="Arial"/>
                <w:b/>
                <w:i/>
                <w:sz w:val="24"/>
                <w:szCs w:val="24"/>
              </w:rPr>
              <w:t xml:space="preserve"> PM</w:t>
            </w:r>
          </w:p>
        </w:tc>
        <w:tc>
          <w:tcPr>
            <w:tcW w:w="7484" w:type="dxa"/>
          </w:tcPr>
          <w:p w:rsidR="009D2994" w:rsidRPr="009D2994" w:rsidRDefault="009D2994" w:rsidP="004A6813">
            <w:pPr>
              <w:pStyle w:val="NormalNoindent"/>
              <w:rPr>
                <w:rFonts w:asciiTheme="minorHAnsi" w:hAnsiTheme="minorHAnsi" w:cs="Arial"/>
                <w:sz w:val="24"/>
                <w:szCs w:val="24"/>
              </w:rPr>
            </w:pPr>
            <w:r w:rsidRPr="009D2994">
              <w:rPr>
                <w:rFonts w:asciiTheme="minorHAnsi" w:hAnsiTheme="minorHAnsi" w:cs="Arial"/>
                <w:sz w:val="24"/>
                <w:szCs w:val="24"/>
              </w:rPr>
              <w:t>Compilation of Final Reports by AIC</w:t>
            </w:r>
          </w:p>
        </w:tc>
      </w:tr>
    </w:tbl>
    <w:p w:rsidR="009D2994" w:rsidRPr="009D2994" w:rsidRDefault="009D2994" w:rsidP="00D7368A">
      <w:pPr>
        <w:rPr>
          <w:rFonts w:asciiTheme="minorHAnsi" w:hAnsiTheme="minorHAnsi"/>
        </w:rPr>
      </w:pPr>
    </w:p>
    <w:sectPr w:rsidR="009D2994" w:rsidRPr="009D2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C5ACD"/>
    <w:multiLevelType w:val="hybridMultilevel"/>
    <w:tmpl w:val="44CA73B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169658D"/>
    <w:multiLevelType w:val="hybridMultilevel"/>
    <w:tmpl w:val="591E33B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9A2FC9"/>
    <w:multiLevelType w:val="hybridMultilevel"/>
    <w:tmpl w:val="C4D47D4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443725EC"/>
    <w:multiLevelType w:val="hybridMultilevel"/>
    <w:tmpl w:val="EC2851E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5BAD384C"/>
    <w:multiLevelType w:val="hybridMultilevel"/>
    <w:tmpl w:val="E4BA51B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23474A5"/>
    <w:multiLevelType w:val="hybridMultilevel"/>
    <w:tmpl w:val="7DE6812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6D4"/>
    <w:rsid w:val="00042800"/>
    <w:rsid w:val="00256F88"/>
    <w:rsid w:val="007C29DA"/>
    <w:rsid w:val="009D2994"/>
    <w:rsid w:val="00A0262C"/>
    <w:rsid w:val="00D7368A"/>
    <w:rsid w:val="00EF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994"/>
    <w:pPr>
      <w:spacing w:after="0" w:line="240" w:lineRule="auto"/>
    </w:pPr>
    <w:rPr>
      <w:rFonts w:ascii="Garamond" w:eastAsia="Times New Roman" w:hAnsi="Garamond" w:cs="Arial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oindent">
    <w:name w:val="Normal No indent"/>
    <w:basedOn w:val="Normal"/>
    <w:rsid w:val="009D2994"/>
    <w:rPr>
      <w:rFonts w:ascii="Arial" w:hAnsi="Arial" w:cs="Times New Roman"/>
      <w:bCs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6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68A"/>
    <w:rPr>
      <w:rFonts w:ascii="Tahoma" w:eastAsia="Times New Roman" w:hAnsi="Tahoma" w:cs="Tahoma"/>
      <w:bCs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994"/>
    <w:pPr>
      <w:spacing w:after="0" w:line="240" w:lineRule="auto"/>
    </w:pPr>
    <w:rPr>
      <w:rFonts w:ascii="Garamond" w:eastAsia="Times New Roman" w:hAnsi="Garamond" w:cs="Arial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oindent">
    <w:name w:val="Normal No indent"/>
    <w:basedOn w:val="Normal"/>
    <w:rsid w:val="009D2994"/>
    <w:rPr>
      <w:rFonts w:ascii="Arial" w:hAnsi="Arial" w:cs="Times New Roman"/>
      <w:bCs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6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68A"/>
    <w:rPr>
      <w:rFonts w:ascii="Tahoma" w:eastAsia="Times New Roman" w:hAnsi="Tahoma" w:cs="Tahoma"/>
      <w:b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Onaiza Maqbool</dc:creator>
  <cp:keywords/>
  <dc:description/>
  <cp:lastModifiedBy>Akmal Khattak</cp:lastModifiedBy>
  <cp:revision>4</cp:revision>
  <cp:lastPrinted>2018-10-03T08:34:00Z</cp:lastPrinted>
  <dcterms:created xsi:type="dcterms:W3CDTF">2018-10-02T07:07:00Z</dcterms:created>
  <dcterms:modified xsi:type="dcterms:W3CDTF">2019-05-17T05:17:00Z</dcterms:modified>
</cp:coreProperties>
</file>